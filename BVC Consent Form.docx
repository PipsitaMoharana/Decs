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EC9EA" w14:textId="77777777" w:rsidR="0047226F" w:rsidRDefault="000848D9" w:rsidP="001A52F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 </w:t>
      </w:r>
    </w:p>
    <w:p w14:paraId="68E4CFED" w14:textId="2205EF53" w:rsidR="0047226F" w:rsidRPr="00EC2E11" w:rsidRDefault="00BB3E5C" w:rsidP="001A52FB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u w:val="single"/>
        </w:rPr>
      </w:pPr>
      <w:r>
        <w:rPr>
          <w:rFonts w:ascii="Arial" w:eastAsiaTheme="minorHAnsi" w:hAnsi="Arial" w:cs="Arial"/>
          <w:b/>
          <w:u w:val="single"/>
        </w:rPr>
        <w:t>Consent</w:t>
      </w:r>
      <w:r w:rsidRPr="00EC2E11">
        <w:rPr>
          <w:rFonts w:ascii="Arial" w:eastAsiaTheme="minorHAnsi" w:hAnsi="Arial" w:cs="Arial"/>
          <w:b/>
          <w:u w:val="single"/>
        </w:rPr>
        <w:t xml:space="preserve"> </w:t>
      </w:r>
      <w:r w:rsidR="00EC2E11" w:rsidRPr="00EC2E11">
        <w:rPr>
          <w:rFonts w:ascii="Arial" w:eastAsiaTheme="minorHAnsi" w:hAnsi="Arial" w:cs="Arial"/>
          <w:b/>
          <w:u w:val="single"/>
        </w:rPr>
        <w:t>Form</w:t>
      </w:r>
    </w:p>
    <w:p w14:paraId="2D09A099" w14:textId="77777777" w:rsidR="00A105E2" w:rsidRPr="00F05D69" w:rsidRDefault="00A105E2" w:rsidP="001A52F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62DDD4" w14:textId="77777777" w:rsidR="00A105E2" w:rsidRPr="00F05D69" w:rsidRDefault="00E15D36" w:rsidP="001A52FB">
      <w:pPr>
        <w:jc w:val="both"/>
        <w:rPr>
          <w:rFonts w:asciiTheme="minorHAnsi" w:hAnsiTheme="minorHAnsi" w:cstheme="minorHAnsi"/>
          <w:sz w:val="22"/>
          <w:szCs w:val="22"/>
        </w:rPr>
      </w:pPr>
      <w:r w:rsidRPr="00F05D69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 acknowledge</w:t>
      </w:r>
      <w:r w:rsidR="00AE3D65" w:rsidRPr="00F05D69">
        <w:rPr>
          <w:rFonts w:asciiTheme="minorHAnsi" w:hAnsiTheme="minorHAnsi" w:cstheme="minorHAnsi"/>
          <w:sz w:val="22"/>
          <w:szCs w:val="22"/>
        </w:rPr>
        <w:t xml:space="preserve"> 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that the information furnished in this </w:t>
      </w:r>
      <w:r w:rsidR="00D61ACD">
        <w:rPr>
          <w:rFonts w:asciiTheme="minorHAnsi" w:hAnsiTheme="minorHAnsi" w:cstheme="minorHAnsi"/>
          <w:sz w:val="22"/>
          <w:szCs w:val="22"/>
        </w:rPr>
        <w:t>F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orm as well as in all other </w:t>
      </w:r>
      <w:r w:rsidR="00D61ACD">
        <w:rPr>
          <w:rFonts w:asciiTheme="minorHAnsi" w:hAnsiTheme="minorHAnsi" w:cstheme="minorHAnsi"/>
          <w:sz w:val="22"/>
          <w:szCs w:val="22"/>
        </w:rPr>
        <w:t>F</w:t>
      </w:r>
      <w:r w:rsidR="00A105E2" w:rsidRPr="00F05D69">
        <w:rPr>
          <w:rFonts w:asciiTheme="minorHAnsi" w:hAnsiTheme="minorHAnsi" w:cstheme="minorHAnsi"/>
          <w:sz w:val="22"/>
          <w:szCs w:val="22"/>
        </w:rPr>
        <w:t>orms filled-in by me</w:t>
      </w:r>
      <w:r w:rsidR="00AE3D6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for my employment 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with </w:t>
      </w:r>
      <w:r>
        <w:rPr>
          <w:rFonts w:asciiTheme="minorHAnsi" w:hAnsiTheme="minorHAnsi" w:cstheme="minorHAnsi"/>
          <w:sz w:val="22"/>
          <w:szCs w:val="22"/>
        </w:rPr>
        <w:t>Zensar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 is factually correct and subject to verification </w:t>
      </w:r>
      <w:r w:rsidR="006B79C3" w:rsidRPr="00F05D69">
        <w:rPr>
          <w:rFonts w:asciiTheme="minorHAnsi" w:hAnsiTheme="minorHAnsi" w:cstheme="minorHAnsi"/>
          <w:sz w:val="22"/>
          <w:szCs w:val="22"/>
        </w:rPr>
        <w:t>by Zensar</w:t>
      </w:r>
      <w:r w:rsidR="006B79C3">
        <w:rPr>
          <w:rFonts w:asciiTheme="minorHAnsi" w:hAnsiTheme="minorHAnsi" w:cstheme="minorHAnsi"/>
          <w:sz w:val="22"/>
          <w:szCs w:val="22"/>
        </w:rPr>
        <w:t xml:space="preserve"> Technologies</w:t>
      </w:r>
      <w:r w:rsidR="00AE3D65">
        <w:rPr>
          <w:rFonts w:asciiTheme="minorHAnsi" w:hAnsiTheme="minorHAnsi" w:cstheme="minorHAnsi"/>
          <w:sz w:val="22"/>
          <w:szCs w:val="22"/>
        </w:rPr>
        <w:t xml:space="preserve"> </w:t>
      </w:r>
      <w:r w:rsidR="00C32E0B">
        <w:rPr>
          <w:rFonts w:asciiTheme="minorHAnsi" w:hAnsiTheme="minorHAnsi" w:cstheme="minorHAnsi"/>
          <w:sz w:val="22"/>
          <w:szCs w:val="22"/>
        </w:rPr>
        <w:t xml:space="preserve">Ltd. 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including </w:t>
      </w:r>
      <w:r w:rsidR="001A52FB">
        <w:rPr>
          <w:rFonts w:asciiTheme="minorHAnsi" w:hAnsiTheme="minorHAnsi" w:cstheme="minorHAnsi"/>
          <w:sz w:val="22"/>
          <w:szCs w:val="22"/>
        </w:rPr>
        <w:t>r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eference </w:t>
      </w:r>
      <w:r w:rsidR="001A52FB">
        <w:rPr>
          <w:rFonts w:asciiTheme="minorHAnsi" w:hAnsiTheme="minorHAnsi" w:cstheme="minorHAnsi"/>
          <w:sz w:val="22"/>
          <w:szCs w:val="22"/>
        </w:rPr>
        <w:t>c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heck and </w:t>
      </w:r>
      <w:r w:rsidR="001A52FB">
        <w:rPr>
          <w:rFonts w:asciiTheme="minorHAnsi" w:hAnsiTheme="minorHAnsi" w:cstheme="minorHAnsi"/>
          <w:sz w:val="22"/>
          <w:szCs w:val="22"/>
        </w:rPr>
        <w:t>b</w:t>
      </w:r>
      <w:r w:rsidR="00A105E2" w:rsidRPr="00F05D69">
        <w:rPr>
          <w:rFonts w:asciiTheme="minorHAnsi" w:hAnsiTheme="minorHAnsi" w:cstheme="minorHAnsi"/>
          <w:sz w:val="22"/>
          <w:szCs w:val="22"/>
        </w:rPr>
        <w:t xml:space="preserve">ackground </w:t>
      </w:r>
      <w:r w:rsidR="001A52FB">
        <w:rPr>
          <w:rFonts w:asciiTheme="minorHAnsi" w:hAnsiTheme="minorHAnsi" w:cstheme="minorHAnsi"/>
          <w:sz w:val="22"/>
          <w:szCs w:val="22"/>
        </w:rPr>
        <w:t>v</w:t>
      </w:r>
      <w:r w:rsidR="00A105E2" w:rsidRPr="00F05D69">
        <w:rPr>
          <w:rFonts w:asciiTheme="minorHAnsi" w:hAnsiTheme="minorHAnsi" w:cstheme="minorHAnsi"/>
          <w:sz w:val="22"/>
          <w:szCs w:val="22"/>
        </w:rPr>
        <w:t>erification.</w:t>
      </w:r>
    </w:p>
    <w:p w14:paraId="1CE4FC76" w14:textId="77777777" w:rsidR="00A105E2" w:rsidRPr="00F05D69" w:rsidRDefault="00A105E2" w:rsidP="001A52F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B60AAB" w14:textId="77777777" w:rsidR="00A105E2" w:rsidRDefault="00A105E2" w:rsidP="001A52FB">
      <w:pPr>
        <w:ind w:left="-5"/>
        <w:jc w:val="both"/>
        <w:rPr>
          <w:rFonts w:asciiTheme="minorHAnsi" w:hAnsiTheme="minorHAnsi" w:cstheme="minorHAnsi"/>
          <w:sz w:val="22"/>
          <w:szCs w:val="22"/>
        </w:rPr>
      </w:pPr>
      <w:r w:rsidRPr="00F05D69">
        <w:rPr>
          <w:rFonts w:asciiTheme="minorHAnsi" w:hAnsiTheme="minorHAnsi" w:cstheme="minorHAnsi"/>
          <w:sz w:val="22"/>
          <w:szCs w:val="22"/>
        </w:rPr>
        <w:t>As per process o</w:t>
      </w:r>
      <w:r w:rsidR="00760265">
        <w:rPr>
          <w:rFonts w:asciiTheme="minorHAnsi" w:hAnsiTheme="minorHAnsi" w:cstheme="minorHAnsi"/>
          <w:sz w:val="22"/>
          <w:szCs w:val="22"/>
        </w:rPr>
        <w:t xml:space="preserve">f </w:t>
      </w:r>
      <w:r w:rsidR="001A52FB">
        <w:rPr>
          <w:rFonts w:asciiTheme="minorHAnsi" w:hAnsiTheme="minorHAnsi" w:cstheme="minorHAnsi"/>
          <w:sz w:val="22"/>
          <w:szCs w:val="22"/>
        </w:rPr>
        <w:t>b</w:t>
      </w:r>
      <w:r w:rsidR="00760265">
        <w:rPr>
          <w:rFonts w:asciiTheme="minorHAnsi" w:hAnsiTheme="minorHAnsi" w:cstheme="minorHAnsi"/>
          <w:sz w:val="22"/>
          <w:szCs w:val="22"/>
        </w:rPr>
        <w:t xml:space="preserve">ackground </w:t>
      </w:r>
      <w:r w:rsidR="008C219C">
        <w:rPr>
          <w:rFonts w:asciiTheme="minorHAnsi" w:hAnsiTheme="minorHAnsi" w:cstheme="minorHAnsi"/>
          <w:sz w:val="22"/>
          <w:szCs w:val="22"/>
        </w:rPr>
        <w:t xml:space="preserve">verification </w:t>
      </w:r>
      <w:r w:rsidR="008C219C" w:rsidRPr="00F05D69">
        <w:rPr>
          <w:rFonts w:asciiTheme="minorHAnsi" w:hAnsiTheme="minorHAnsi" w:cstheme="minorHAnsi"/>
          <w:sz w:val="22"/>
          <w:szCs w:val="22"/>
        </w:rPr>
        <w:t>I</w:t>
      </w:r>
      <w:r w:rsidR="00760265">
        <w:rPr>
          <w:rFonts w:asciiTheme="minorHAnsi" w:hAnsiTheme="minorHAnsi" w:cstheme="minorHAnsi"/>
          <w:sz w:val="22"/>
          <w:szCs w:val="22"/>
        </w:rPr>
        <w:t xml:space="preserve"> hereby</w:t>
      </w:r>
      <w:r w:rsidRPr="00F05D69">
        <w:rPr>
          <w:rFonts w:asciiTheme="minorHAnsi" w:hAnsiTheme="minorHAnsi" w:cstheme="minorHAnsi"/>
          <w:sz w:val="22"/>
          <w:szCs w:val="22"/>
        </w:rPr>
        <w:t xml:space="preserve"> declare</w:t>
      </w:r>
      <w:r w:rsidR="00B32E58">
        <w:rPr>
          <w:rFonts w:asciiTheme="minorHAnsi" w:hAnsiTheme="minorHAnsi" w:cstheme="minorHAnsi"/>
          <w:sz w:val="22"/>
          <w:szCs w:val="22"/>
        </w:rPr>
        <w:t xml:space="preserve"> </w:t>
      </w:r>
      <w:r w:rsidR="006B79C3">
        <w:rPr>
          <w:rFonts w:asciiTheme="minorHAnsi" w:hAnsiTheme="minorHAnsi" w:cstheme="minorHAnsi"/>
          <w:sz w:val="22"/>
          <w:szCs w:val="22"/>
        </w:rPr>
        <w:t>and accept that</w:t>
      </w:r>
      <w:r w:rsidRPr="00F05D69">
        <w:rPr>
          <w:rFonts w:asciiTheme="minorHAnsi" w:hAnsiTheme="minorHAnsi" w:cstheme="minorHAnsi"/>
          <w:sz w:val="22"/>
          <w:szCs w:val="22"/>
        </w:rPr>
        <w:t xml:space="preserve"> in case of any </w:t>
      </w:r>
      <w:r w:rsidR="006B79C3">
        <w:rPr>
          <w:rFonts w:asciiTheme="minorHAnsi" w:hAnsiTheme="minorHAnsi" w:cstheme="minorHAnsi"/>
          <w:sz w:val="22"/>
          <w:szCs w:val="22"/>
        </w:rPr>
        <w:t>insufficiency of document to aid the verification</w:t>
      </w:r>
      <w:r w:rsidR="001A52FB">
        <w:rPr>
          <w:rFonts w:asciiTheme="minorHAnsi" w:hAnsiTheme="minorHAnsi" w:cstheme="minorHAnsi"/>
          <w:sz w:val="22"/>
          <w:szCs w:val="22"/>
        </w:rPr>
        <w:t>,</w:t>
      </w:r>
      <w:r w:rsidR="006B79C3">
        <w:rPr>
          <w:rFonts w:asciiTheme="minorHAnsi" w:hAnsiTheme="minorHAnsi" w:cstheme="minorHAnsi"/>
          <w:sz w:val="22"/>
          <w:szCs w:val="22"/>
        </w:rPr>
        <w:t xml:space="preserve"> </w:t>
      </w:r>
      <w:r w:rsidR="00C32E0B">
        <w:rPr>
          <w:rFonts w:asciiTheme="minorHAnsi" w:hAnsiTheme="minorHAnsi" w:cstheme="minorHAnsi"/>
          <w:sz w:val="22"/>
          <w:szCs w:val="22"/>
        </w:rPr>
        <w:t xml:space="preserve">I </w:t>
      </w:r>
      <w:r w:rsidR="00B32E58">
        <w:rPr>
          <w:rFonts w:asciiTheme="minorHAnsi" w:hAnsiTheme="minorHAnsi" w:cstheme="minorHAnsi"/>
          <w:sz w:val="22"/>
          <w:szCs w:val="22"/>
        </w:rPr>
        <w:t xml:space="preserve">will submit the required </w:t>
      </w:r>
      <w:r w:rsidRPr="00F05D69">
        <w:rPr>
          <w:rFonts w:asciiTheme="minorHAnsi" w:hAnsiTheme="minorHAnsi" w:cstheme="minorHAnsi"/>
          <w:sz w:val="22"/>
          <w:szCs w:val="22"/>
        </w:rPr>
        <w:t xml:space="preserve">documents </w:t>
      </w:r>
      <w:bookmarkStart w:id="1" w:name="_Hlk19901218"/>
      <w:r w:rsidRPr="00F05D69">
        <w:rPr>
          <w:rFonts w:asciiTheme="minorHAnsi" w:hAnsiTheme="minorHAnsi" w:cstheme="minorHAnsi"/>
          <w:sz w:val="22"/>
          <w:szCs w:val="22"/>
        </w:rPr>
        <w:t xml:space="preserve">within </w:t>
      </w:r>
      <w:r w:rsidR="000C0F51">
        <w:rPr>
          <w:rFonts w:asciiTheme="minorHAnsi" w:hAnsiTheme="minorHAnsi" w:cstheme="minorHAnsi"/>
          <w:b/>
          <w:sz w:val="22"/>
          <w:szCs w:val="22"/>
        </w:rPr>
        <w:t>5</w:t>
      </w:r>
      <w:r w:rsidRPr="00F05D6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A52FB">
        <w:rPr>
          <w:rFonts w:asciiTheme="minorHAnsi" w:hAnsiTheme="minorHAnsi" w:cstheme="minorHAnsi"/>
          <w:b/>
          <w:sz w:val="22"/>
          <w:szCs w:val="22"/>
        </w:rPr>
        <w:t xml:space="preserve">(five) </w:t>
      </w:r>
      <w:r w:rsidR="00544A56">
        <w:rPr>
          <w:rFonts w:asciiTheme="minorHAnsi" w:hAnsiTheme="minorHAnsi" w:cstheme="minorHAnsi"/>
          <w:b/>
          <w:sz w:val="22"/>
          <w:szCs w:val="22"/>
        </w:rPr>
        <w:t>working</w:t>
      </w:r>
      <w:r w:rsidR="00544A56" w:rsidRPr="00F05D6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05D69">
        <w:rPr>
          <w:rFonts w:asciiTheme="minorHAnsi" w:hAnsiTheme="minorHAnsi" w:cstheme="minorHAnsi"/>
          <w:b/>
          <w:sz w:val="22"/>
          <w:szCs w:val="22"/>
        </w:rPr>
        <w:t>days</w:t>
      </w:r>
      <w:r w:rsidR="00507922">
        <w:rPr>
          <w:rFonts w:asciiTheme="minorHAnsi" w:hAnsiTheme="minorHAnsi" w:cstheme="minorHAnsi"/>
          <w:b/>
          <w:sz w:val="22"/>
          <w:szCs w:val="22"/>
        </w:rPr>
        <w:t xml:space="preserve"> from the </w:t>
      </w:r>
      <w:r w:rsidR="001A52FB">
        <w:rPr>
          <w:rFonts w:asciiTheme="minorHAnsi" w:hAnsiTheme="minorHAnsi" w:cstheme="minorHAnsi"/>
          <w:b/>
          <w:sz w:val="22"/>
          <w:szCs w:val="22"/>
        </w:rPr>
        <w:t xml:space="preserve">date of </w:t>
      </w:r>
      <w:r w:rsidR="00507922">
        <w:rPr>
          <w:rFonts w:asciiTheme="minorHAnsi" w:hAnsiTheme="minorHAnsi" w:cstheme="minorHAnsi"/>
          <w:b/>
          <w:sz w:val="22"/>
          <w:szCs w:val="22"/>
        </w:rPr>
        <w:t xml:space="preserve">receipt </w:t>
      </w:r>
      <w:r w:rsidR="00C6484A">
        <w:rPr>
          <w:rFonts w:asciiTheme="minorHAnsi" w:hAnsiTheme="minorHAnsi" w:cstheme="minorHAnsi"/>
          <w:b/>
          <w:sz w:val="22"/>
          <w:szCs w:val="22"/>
        </w:rPr>
        <w:t>of request</w:t>
      </w:r>
      <w:r w:rsidRPr="00F05D69">
        <w:rPr>
          <w:rFonts w:asciiTheme="minorHAnsi" w:hAnsiTheme="minorHAnsi" w:cstheme="minorHAnsi"/>
          <w:sz w:val="22"/>
          <w:szCs w:val="22"/>
        </w:rPr>
        <w:t xml:space="preserve">. </w:t>
      </w:r>
    </w:p>
    <w:bookmarkEnd w:id="1"/>
    <w:p w14:paraId="3DC406C2" w14:textId="77777777" w:rsidR="00A105E2" w:rsidRPr="00F05D69" w:rsidRDefault="00A105E2" w:rsidP="001A52FB">
      <w:pPr>
        <w:ind w:left="-5"/>
        <w:jc w:val="both"/>
        <w:rPr>
          <w:rFonts w:asciiTheme="minorHAnsi" w:hAnsiTheme="minorHAnsi" w:cstheme="minorHAnsi"/>
          <w:sz w:val="22"/>
          <w:szCs w:val="22"/>
        </w:rPr>
      </w:pPr>
    </w:p>
    <w:p w14:paraId="244402A4" w14:textId="77777777" w:rsidR="00EC2E11" w:rsidRPr="002A3782" w:rsidRDefault="00D3760C" w:rsidP="001A52FB">
      <w:pPr>
        <w:spacing w:after="204"/>
        <w:jc w:val="both"/>
        <w:rPr>
          <w:rFonts w:cstheme="minorHAnsi"/>
          <w:b/>
          <w:u w:val="single"/>
        </w:rPr>
      </w:pPr>
      <w:r>
        <w:rPr>
          <w:b/>
          <w:u w:val="single"/>
        </w:rPr>
        <w:t>Submi</w:t>
      </w:r>
      <w:r w:rsidR="00C32E0B">
        <w:rPr>
          <w:b/>
          <w:u w:val="single"/>
        </w:rPr>
        <w:t xml:space="preserve">ssion  of </w:t>
      </w:r>
      <w:r>
        <w:rPr>
          <w:b/>
          <w:u w:val="single"/>
        </w:rPr>
        <w:t xml:space="preserve"> </w:t>
      </w:r>
      <w:r w:rsidR="00C32E0B">
        <w:rPr>
          <w:b/>
          <w:u w:val="single"/>
        </w:rPr>
        <w:t xml:space="preserve">following </w:t>
      </w:r>
      <w:r w:rsidR="00E15D36">
        <w:rPr>
          <w:b/>
          <w:u w:val="single"/>
        </w:rPr>
        <w:t xml:space="preserve"> </w:t>
      </w:r>
      <w:r>
        <w:rPr>
          <w:b/>
          <w:u w:val="single"/>
        </w:rPr>
        <w:t>documents at the time of joining:</w:t>
      </w:r>
    </w:p>
    <w:p w14:paraId="60260FF7" w14:textId="77777777" w:rsidR="0015061A" w:rsidRDefault="00D540A4" w:rsidP="001A52FB">
      <w:pPr>
        <w:pStyle w:val="ListParagraph"/>
        <w:numPr>
          <w:ilvl w:val="0"/>
          <w:numId w:val="12"/>
        </w:numPr>
        <w:spacing w:after="204" w:line="240" w:lineRule="auto"/>
        <w:jc w:val="both"/>
        <w:rPr>
          <w:rFonts w:cstheme="minorHAnsi"/>
        </w:rPr>
      </w:pPr>
      <w:r w:rsidRPr="00D540A4">
        <w:rPr>
          <w:rFonts w:cstheme="minorHAnsi"/>
        </w:rPr>
        <w:t>Reliving/Service/Experience letters</w:t>
      </w:r>
      <w:r w:rsidR="00D3760C">
        <w:rPr>
          <w:rFonts w:cstheme="minorHAnsi"/>
        </w:rPr>
        <w:t xml:space="preserve"> from </w:t>
      </w:r>
      <w:r w:rsidR="00D3760C" w:rsidRPr="00D540A4">
        <w:rPr>
          <w:rFonts w:cstheme="minorHAnsi"/>
        </w:rPr>
        <w:t xml:space="preserve">Previous 2 Employers </w:t>
      </w:r>
    </w:p>
    <w:p w14:paraId="2F3F4E06" w14:textId="77777777" w:rsidR="00D540A4" w:rsidRDefault="00D540A4" w:rsidP="001A52FB">
      <w:pPr>
        <w:pStyle w:val="ListParagraph"/>
        <w:numPr>
          <w:ilvl w:val="0"/>
          <w:numId w:val="12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Last Employer 3 month’s </w:t>
      </w:r>
      <w:proofErr w:type="spellStart"/>
      <w:r>
        <w:rPr>
          <w:rFonts w:cstheme="minorHAnsi"/>
        </w:rPr>
        <w:t>Payslip</w:t>
      </w:r>
      <w:proofErr w:type="spellEnd"/>
    </w:p>
    <w:p w14:paraId="2AA1071C" w14:textId="77777777" w:rsidR="00D540A4" w:rsidRDefault="00D540A4" w:rsidP="001A52FB">
      <w:pPr>
        <w:pStyle w:val="ListParagraph"/>
        <w:numPr>
          <w:ilvl w:val="0"/>
          <w:numId w:val="12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Highest Qualification – Degree Certificate and All semester mark sheets</w:t>
      </w:r>
    </w:p>
    <w:p w14:paraId="7E9A8938" w14:textId="77777777" w:rsidR="0015061A" w:rsidRPr="008C219C" w:rsidRDefault="00D540A4" w:rsidP="008C219C">
      <w:pPr>
        <w:pStyle w:val="ListParagraph"/>
        <w:numPr>
          <w:ilvl w:val="0"/>
          <w:numId w:val="12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Address Proof – Government issued Identification Cards</w:t>
      </w:r>
    </w:p>
    <w:p w14:paraId="098F3790" w14:textId="77777777" w:rsidR="001B7290" w:rsidRDefault="00E15D36" w:rsidP="001A52FB">
      <w:pPr>
        <w:ind w:left="-5"/>
        <w:jc w:val="both"/>
        <w:rPr>
          <w:rFonts w:asciiTheme="minorHAnsi" w:hAnsiTheme="minorHAnsi" w:cstheme="minorHAnsi"/>
          <w:sz w:val="22"/>
          <w:szCs w:val="22"/>
        </w:rPr>
      </w:pPr>
      <w:r w:rsidRPr="001B7290">
        <w:rPr>
          <w:rFonts w:cstheme="minorHAnsi"/>
        </w:rPr>
        <w:t xml:space="preserve">In case verification cannot be carried out </w:t>
      </w:r>
      <w:r w:rsidR="00680D25" w:rsidRPr="001B7290">
        <w:rPr>
          <w:rFonts w:cstheme="minorHAnsi"/>
        </w:rPr>
        <w:t xml:space="preserve">with above submitted primary </w:t>
      </w:r>
      <w:r w:rsidR="00680D25" w:rsidRPr="00BB1E64">
        <w:rPr>
          <w:rFonts w:cstheme="minorHAnsi"/>
        </w:rPr>
        <w:t xml:space="preserve">documents, I will submit below stated secondary documents for verification </w:t>
      </w:r>
      <w:r w:rsidR="001B7290" w:rsidRPr="00F05D69">
        <w:rPr>
          <w:rFonts w:asciiTheme="minorHAnsi" w:hAnsiTheme="minorHAnsi" w:cstheme="minorHAnsi"/>
          <w:sz w:val="22"/>
          <w:szCs w:val="22"/>
        </w:rPr>
        <w:t xml:space="preserve">within </w:t>
      </w:r>
      <w:r w:rsidR="001B7290">
        <w:rPr>
          <w:rFonts w:asciiTheme="minorHAnsi" w:hAnsiTheme="minorHAnsi" w:cstheme="minorHAnsi"/>
          <w:b/>
          <w:sz w:val="22"/>
          <w:szCs w:val="22"/>
        </w:rPr>
        <w:t>5</w:t>
      </w:r>
      <w:r w:rsidR="00C37432">
        <w:rPr>
          <w:rFonts w:asciiTheme="minorHAnsi" w:hAnsiTheme="minorHAnsi" w:cstheme="minorHAnsi"/>
          <w:b/>
          <w:sz w:val="22"/>
          <w:szCs w:val="22"/>
        </w:rPr>
        <w:t xml:space="preserve"> (five)</w:t>
      </w:r>
      <w:r w:rsidR="001B7290" w:rsidRPr="00F05D6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B7290">
        <w:rPr>
          <w:rFonts w:asciiTheme="minorHAnsi" w:hAnsiTheme="minorHAnsi" w:cstheme="minorHAnsi"/>
          <w:b/>
          <w:sz w:val="22"/>
          <w:szCs w:val="22"/>
        </w:rPr>
        <w:t>working</w:t>
      </w:r>
      <w:r w:rsidR="001B7290" w:rsidRPr="00F05D69">
        <w:rPr>
          <w:rFonts w:asciiTheme="minorHAnsi" w:hAnsiTheme="minorHAnsi" w:cstheme="minorHAnsi"/>
          <w:b/>
          <w:sz w:val="22"/>
          <w:szCs w:val="22"/>
        </w:rPr>
        <w:t xml:space="preserve"> days</w:t>
      </w:r>
      <w:r w:rsidR="001B7290">
        <w:rPr>
          <w:rFonts w:asciiTheme="minorHAnsi" w:hAnsiTheme="minorHAnsi" w:cstheme="minorHAnsi"/>
          <w:b/>
          <w:sz w:val="22"/>
          <w:szCs w:val="22"/>
        </w:rPr>
        <w:t xml:space="preserve"> from the </w:t>
      </w:r>
      <w:r w:rsidR="00C31E7E">
        <w:rPr>
          <w:rFonts w:asciiTheme="minorHAnsi" w:hAnsiTheme="minorHAnsi" w:cstheme="minorHAnsi"/>
          <w:b/>
          <w:sz w:val="22"/>
          <w:szCs w:val="22"/>
        </w:rPr>
        <w:t xml:space="preserve">date of </w:t>
      </w:r>
      <w:r w:rsidR="001B7290">
        <w:rPr>
          <w:rFonts w:asciiTheme="minorHAnsi" w:hAnsiTheme="minorHAnsi" w:cstheme="minorHAnsi"/>
          <w:b/>
          <w:sz w:val="22"/>
          <w:szCs w:val="22"/>
        </w:rPr>
        <w:t>receipt of request</w:t>
      </w:r>
      <w:r w:rsidR="001B7290" w:rsidRPr="00F05D6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653397F" w14:textId="77777777" w:rsidR="00E15D36" w:rsidRDefault="00E15D36" w:rsidP="001A52FB">
      <w:pPr>
        <w:spacing w:after="204"/>
        <w:jc w:val="both"/>
        <w:rPr>
          <w:rFonts w:cstheme="minorHAnsi"/>
        </w:rPr>
      </w:pPr>
    </w:p>
    <w:p w14:paraId="51D1A117" w14:textId="77777777" w:rsidR="00925C8A" w:rsidRPr="001A52FB" w:rsidRDefault="00925C8A" w:rsidP="001A52FB">
      <w:pPr>
        <w:spacing w:after="204"/>
        <w:jc w:val="both"/>
        <w:rPr>
          <w:rFonts w:cstheme="minorHAnsi"/>
          <w:b/>
        </w:rPr>
      </w:pPr>
      <w:r w:rsidRPr="001A52FB">
        <w:rPr>
          <w:rFonts w:cstheme="minorHAnsi"/>
          <w:b/>
        </w:rPr>
        <w:t>Any</w:t>
      </w:r>
      <w:r w:rsidR="00744EEC">
        <w:rPr>
          <w:rFonts w:cstheme="minorHAnsi"/>
          <w:b/>
        </w:rPr>
        <w:t>/All</w:t>
      </w:r>
      <w:r w:rsidRPr="001A52FB">
        <w:rPr>
          <w:rFonts w:cstheme="minorHAnsi"/>
          <w:b/>
        </w:rPr>
        <w:t xml:space="preserve"> of the below document for employment verification</w:t>
      </w:r>
    </w:p>
    <w:p w14:paraId="721DD508" w14:textId="77777777" w:rsidR="00D540A4" w:rsidRDefault="00D540A4" w:rsidP="001A52FB">
      <w:pPr>
        <w:pStyle w:val="ListParagraph"/>
        <w:numPr>
          <w:ilvl w:val="0"/>
          <w:numId w:val="13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Form 16 </w:t>
      </w:r>
      <w:r w:rsidRPr="00D540A4">
        <w:rPr>
          <w:rFonts w:cstheme="minorHAnsi"/>
        </w:rPr>
        <w:t xml:space="preserve"> (Capturing TDS deduction)</w:t>
      </w:r>
      <w:r w:rsidR="00BB1E64">
        <w:rPr>
          <w:rFonts w:cstheme="minorHAnsi"/>
        </w:rPr>
        <w:t xml:space="preserve"> for any of the previous employment requested</w:t>
      </w:r>
      <w:r w:rsidR="001A52FB">
        <w:rPr>
          <w:rFonts w:cstheme="minorHAnsi"/>
        </w:rPr>
        <w:t>.</w:t>
      </w:r>
      <w:r w:rsidR="00BB1E64">
        <w:rPr>
          <w:rFonts w:cstheme="minorHAnsi"/>
        </w:rPr>
        <w:t xml:space="preserve"> </w:t>
      </w:r>
    </w:p>
    <w:p w14:paraId="7D828066" w14:textId="77777777" w:rsidR="00BB1E64" w:rsidRDefault="00D540A4" w:rsidP="001A52FB">
      <w:pPr>
        <w:pStyle w:val="ListParagraph"/>
        <w:numPr>
          <w:ilvl w:val="0"/>
          <w:numId w:val="13"/>
        </w:numPr>
        <w:spacing w:after="204" w:line="240" w:lineRule="auto"/>
        <w:jc w:val="both"/>
        <w:rPr>
          <w:rFonts w:cstheme="minorHAnsi"/>
        </w:rPr>
      </w:pPr>
      <w:r w:rsidRPr="00D540A4">
        <w:rPr>
          <w:rFonts w:cstheme="minorHAnsi"/>
        </w:rPr>
        <w:t xml:space="preserve">Bank statements </w:t>
      </w:r>
      <w:r w:rsidR="00BB1E64">
        <w:rPr>
          <w:rFonts w:cstheme="minorHAnsi"/>
        </w:rPr>
        <w:t>capturing salary credit for any of the previous employment requested</w:t>
      </w:r>
      <w:r w:rsidR="001A52FB">
        <w:rPr>
          <w:rFonts w:cstheme="minorHAnsi"/>
        </w:rPr>
        <w:t>.</w:t>
      </w:r>
      <w:r w:rsidR="00BB1E64">
        <w:rPr>
          <w:rFonts w:cstheme="minorHAnsi"/>
        </w:rPr>
        <w:t xml:space="preserve"> </w:t>
      </w:r>
    </w:p>
    <w:p w14:paraId="1284C9DC" w14:textId="77777777" w:rsidR="00D540A4" w:rsidRDefault="00BB1E64" w:rsidP="001A52FB">
      <w:pPr>
        <w:pStyle w:val="ListParagraph"/>
        <w:numPr>
          <w:ilvl w:val="0"/>
          <w:numId w:val="13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Provident Fund details /P</w:t>
      </w:r>
      <w:r w:rsidRPr="00BB1E64">
        <w:rPr>
          <w:rFonts w:cstheme="minorHAnsi"/>
        </w:rPr>
        <w:t>rovident fund credit slip</w:t>
      </w:r>
      <w:r>
        <w:rPr>
          <w:rFonts w:cstheme="minorHAnsi"/>
        </w:rPr>
        <w:t xml:space="preserve"> </w:t>
      </w:r>
    </w:p>
    <w:p w14:paraId="0B40B9B1" w14:textId="77777777" w:rsidR="00BB1E64" w:rsidRDefault="00BB1E64" w:rsidP="001A52FB">
      <w:pPr>
        <w:pStyle w:val="ListParagraph"/>
        <w:numPr>
          <w:ilvl w:val="0"/>
          <w:numId w:val="13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ESIC Card</w:t>
      </w:r>
      <w:r w:rsidR="001A52FB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D207AB1" w14:textId="77777777" w:rsidR="00D540A4" w:rsidRDefault="00D540A4" w:rsidP="001A52FB">
      <w:pPr>
        <w:pStyle w:val="ListParagraph"/>
        <w:numPr>
          <w:ilvl w:val="0"/>
          <w:numId w:val="13"/>
        </w:numPr>
        <w:spacing w:after="204" w:line="240" w:lineRule="auto"/>
        <w:jc w:val="both"/>
        <w:rPr>
          <w:rFonts w:cstheme="minorHAnsi"/>
        </w:rPr>
      </w:pPr>
      <w:r w:rsidRPr="00D540A4">
        <w:rPr>
          <w:rFonts w:cstheme="minorHAnsi"/>
        </w:rPr>
        <w:t>Contact details of the Reporting Manager/Director of the Establishment/ Supervisor details/ HR Details</w:t>
      </w:r>
      <w:r w:rsidR="001A52FB">
        <w:rPr>
          <w:rFonts w:cstheme="minorHAnsi"/>
        </w:rPr>
        <w:t>.</w:t>
      </w:r>
    </w:p>
    <w:p w14:paraId="720FA566" w14:textId="77777777" w:rsidR="0015061A" w:rsidRDefault="0015061A" w:rsidP="001A52FB">
      <w:pPr>
        <w:pStyle w:val="ListParagraph"/>
        <w:spacing w:after="204" w:line="240" w:lineRule="auto"/>
        <w:ind w:left="705"/>
        <w:jc w:val="both"/>
        <w:rPr>
          <w:rFonts w:cstheme="minorHAnsi"/>
        </w:rPr>
      </w:pPr>
    </w:p>
    <w:p w14:paraId="5D4936BC" w14:textId="77777777" w:rsidR="00D540A4" w:rsidRPr="00F92634" w:rsidRDefault="00925C8A" w:rsidP="001A52FB">
      <w:pPr>
        <w:spacing w:after="204"/>
        <w:jc w:val="both"/>
        <w:rPr>
          <w:rFonts w:cstheme="minorHAnsi"/>
          <w:b/>
          <w:u w:val="single"/>
        </w:rPr>
      </w:pPr>
      <w:bookmarkStart w:id="2" w:name="_Hlk19902209"/>
      <w:r w:rsidRPr="00F92634">
        <w:rPr>
          <w:rFonts w:cstheme="minorHAnsi"/>
          <w:b/>
          <w:u w:val="single"/>
        </w:rPr>
        <w:t xml:space="preserve">Any of the below documents for education verification </w:t>
      </w:r>
    </w:p>
    <w:bookmarkEnd w:id="2"/>
    <w:p w14:paraId="5CC5ADBA" w14:textId="77777777" w:rsidR="00D540A4" w:rsidRDefault="008627B6" w:rsidP="001A52FB">
      <w:pPr>
        <w:pStyle w:val="ListParagraph"/>
        <w:numPr>
          <w:ilvl w:val="0"/>
          <w:numId w:val="14"/>
        </w:numPr>
        <w:spacing w:after="204" w:line="240" w:lineRule="auto"/>
        <w:jc w:val="both"/>
        <w:rPr>
          <w:rFonts w:cstheme="minorHAnsi"/>
        </w:rPr>
      </w:pPr>
      <w:r>
        <w:rPr>
          <w:rFonts w:cstheme="minorHAnsi"/>
        </w:rPr>
        <w:t>Convocation Letter</w:t>
      </w:r>
    </w:p>
    <w:p w14:paraId="26A693D6" w14:textId="77777777" w:rsidR="00925C8A" w:rsidRPr="008C219C" w:rsidRDefault="008627B6" w:rsidP="008C219C">
      <w:pPr>
        <w:pStyle w:val="ListParagraph"/>
        <w:numPr>
          <w:ilvl w:val="0"/>
          <w:numId w:val="14"/>
        </w:numPr>
        <w:spacing w:after="204" w:line="240" w:lineRule="auto"/>
        <w:jc w:val="both"/>
        <w:rPr>
          <w:rFonts w:cstheme="minorHAnsi"/>
        </w:rPr>
      </w:pPr>
      <w:r w:rsidRPr="008627B6">
        <w:rPr>
          <w:rFonts w:cstheme="minorHAnsi"/>
        </w:rPr>
        <w:t>College/University Address Details</w:t>
      </w:r>
    </w:p>
    <w:p w14:paraId="5F82355C" w14:textId="77777777" w:rsidR="00D372BF" w:rsidRDefault="00A105E2" w:rsidP="001A52FB">
      <w:pPr>
        <w:jc w:val="both"/>
        <w:rPr>
          <w:rFonts w:asciiTheme="minorHAnsi" w:hAnsiTheme="minorHAnsi" w:cstheme="minorHAnsi"/>
          <w:sz w:val="22"/>
          <w:szCs w:val="22"/>
        </w:rPr>
      </w:pPr>
      <w:r w:rsidRPr="00F05D69">
        <w:rPr>
          <w:rFonts w:asciiTheme="minorHAnsi" w:hAnsiTheme="minorHAnsi" w:cstheme="minorHAnsi"/>
          <w:sz w:val="22"/>
          <w:szCs w:val="22"/>
        </w:rPr>
        <w:t xml:space="preserve">I </w:t>
      </w:r>
      <w:r w:rsidR="008C219C">
        <w:rPr>
          <w:rFonts w:asciiTheme="minorHAnsi" w:hAnsiTheme="minorHAnsi" w:cstheme="minorHAnsi"/>
          <w:sz w:val="22"/>
          <w:szCs w:val="22"/>
        </w:rPr>
        <w:t xml:space="preserve">further </w:t>
      </w:r>
      <w:r w:rsidR="008C219C" w:rsidRPr="00F05D69">
        <w:rPr>
          <w:rFonts w:asciiTheme="minorHAnsi" w:hAnsiTheme="minorHAnsi" w:cstheme="minorHAnsi"/>
          <w:sz w:val="22"/>
          <w:szCs w:val="22"/>
        </w:rPr>
        <w:t>declare</w:t>
      </w:r>
      <w:r w:rsidRPr="00F05D69">
        <w:rPr>
          <w:rFonts w:asciiTheme="minorHAnsi" w:hAnsiTheme="minorHAnsi" w:cstheme="minorHAnsi"/>
          <w:sz w:val="22"/>
          <w:szCs w:val="22"/>
        </w:rPr>
        <w:t xml:space="preserve"> that there </w:t>
      </w:r>
      <w:r w:rsidR="00925C8A">
        <w:rPr>
          <w:rFonts w:asciiTheme="minorHAnsi" w:hAnsiTheme="minorHAnsi" w:cstheme="minorHAnsi"/>
          <w:sz w:val="22"/>
          <w:szCs w:val="22"/>
        </w:rPr>
        <w:t>are</w:t>
      </w:r>
      <w:r w:rsidR="00925C8A" w:rsidRPr="00F05D69">
        <w:rPr>
          <w:rFonts w:asciiTheme="minorHAnsi" w:hAnsiTheme="minorHAnsi" w:cstheme="minorHAnsi"/>
          <w:sz w:val="22"/>
          <w:szCs w:val="22"/>
        </w:rPr>
        <w:t xml:space="preserve"> </w:t>
      </w:r>
      <w:r w:rsidRPr="00F05D69">
        <w:rPr>
          <w:rFonts w:asciiTheme="minorHAnsi" w:hAnsiTheme="minorHAnsi" w:cstheme="minorHAnsi"/>
          <w:sz w:val="22"/>
          <w:szCs w:val="22"/>
        </w:rPr>
        <w:t xml:space="preserve">no criminal case filed against me or pending against me in any Court of law in India or </w:t>
      </w:r>
      <w:r w:rsidR="00B32E58" w:rsidRPr="00F05D69">
        <w:rPr>
          <w:rFonts w:asciiTheme="minorHAnsi" w:hAnsiTheme="minorHAnsi" w:cstheme="minorHAnsi"/>
          <w:sz w:val="22"/>
          <w:szCs w:val="22"/>
        </w:rPr>
        <w:t>overseas</w:t>
      </w:r>
      <w:r w:rsidRPr="00F05D69">
        <w:rPr>
          <w:rFonts w:asciiTheme="minorHAnsi" w:hAnsiTheme="minorHAnsi" w:cstheme="minorHAnsi"/>
          <w:sz w:val="22"/>
          <w:szCs w:val="22"/>
        </w:rPr>
        <w:t xml:space="preserve"> and no restrictions are placed on my travel</w:t>
      </w:r>
      <w:r w:rsidR="00C31E7E">
        <w:rPr>
          <w:rFonts w:asciiTheme="minorHAnsi" w:hAnsiTheme="minorHAnsi" w:cstheme="minorHAnsi"/>
          <w:sz w:val="22"/>
          <w:szCs w:val="22"/>
        </w:rPr>
        <w:t>l</w:t>
      </w:r>
      <w:r w:rsidRPr="00F05D69">
        <w:rPr>
          <w:rFonts w:asciiTheme="minorHAnsi" w:hAnsiTheme="minorHAnsi" w:cstheme="minorHAnsi"/>
          <w:sz w:val="22"/>
          <w:szCs w:val="22"/>
        </w:rPr>
        <w:t xml:space="preserve">ing anywhere in India or </w:t>
      </w:r>
      <w:r w:rsidR="00925C8A" w:rsidRPr="00F05D69">
        <w:rPr>
          <w:rFonts w:asciiTheme="minorHAnsi" w:hAnsiTheme="minorHAnsi" w:cstheme="minorHAnsi"/>
          <w:sz w:val="22"/>
          <w:szCs w:val="22"/>
        </w:rPr>
        <w:t>abroad.</w:t>
      </w:r>
      <w:r w:rsidR="00F92634">
        <w:rPr>
          <w:rFonts w:asciiTheme="minorHAnsi" w:hAnsiTheme="minorHAnsi" w:cstheme="minorHAnsi"/>
          <w:sz w:val="22"/>
          <w:szCs w:val="22"/>
        </w:rPr>
        <w:t xml:space="preserve"> If required </w:t>
      </w:r>
      <w:r w:rsidR="001A52FB">
        <w:rPr>
          <w:rFonts w:asciiTheme="minorHAnsi" w:hAnsiTheme="minorHAnsi" w:cstheme="minorHAnsi"/>
          <w:sz w:val="22"/>
          <w:szCs w:val="22"/>
        </w:rPr>
        <w:t xml:space="preserve">I </w:t>
      </w:r>
      <w:r w:rsidR="00F92634">
        <w:rPr>
          <w:rFonts w:asciiTheme="minorHAnsi" w:hAnsiTheme="minorHAnsi" w:cstheme="minorHAnsi"/>
          <w:sz w:val="22"/>
          <w:szCs w:val="22"/>
        </w:rPr>
        <w:t xml:space="preserve">will submit </w:t>
      </w:r>
      <w:r w:rsidR="008C219C">
        <w:rPr>
          <w:rFonts w:asciiTheme="minorHAnsi" w:hAnsiTheme="minorHAnsi" w:cstheme="minorHAnsi"/>
          <w:sz w:val="22"/>
          <w:szCs w:val="22"/>
        </w:rPr>
        <w:t>additional documents</w:t>
      </w:r>
      <w:r w:rsidR="00F92634">
        <w:rPr>
          <w:rFonts w:asciiTheme="minorHAnsi" w:hAnsiTheme="minorHAnsi" w:cstheme="minorHAnsi"/>
          <w:sz w:val="22"/>
          <w:szCs w:val="22"/>
        </w:rPr>
        <w:t xml:space="preserve"> to prove above.</w:t>
      </w:r>
      <w:r w:rsidR="00D372B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145E23D" w14:textId="77777777" w:rsidR="00D372BF" w:rsidRDefault="00D372BF" w:rsidP="001A52F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051382" w14:textId="77777777" w:rsidR="00A105E2" w:rsidRDefault="00D372BF" w:rsidP="001A52F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understand and agree that Company reserves the right to ask for any additional documents and I would be obligated to provide the same within 5 (five) working days for completion of satisfactory background check</w:t>
      </w:r>
    </w:p>
    <w:p w14:paraId="0ACA116F" w14:textId="77777777" w:rsidR="00925C8A" w:rsidRDefault="00925C8A" w:rsidP="001A52FB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50B9370" w14:textId="77777777" w:rsidR="00925C8A" w:rsidRDefault="00925C8A" w:rsidP="001A52F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case I am not able to submit the required document </w:t>
      </w:r>
      <w:r w:rsidR="001A52FB">
        <w:rPr>
          <w:rFonts w:asciiTheme="minorHAnsi" w:hAnsiTheme="minorHAnsi" w:cstheme="minorHAnsi"/>
          <w:sz w:val="22"/>
          <w:szCs w:val="22"/>
        </w:rPr>
        <w:t>with</w:t>
      </w:r>
      <w:r w:rsidR="00F92634">
        <w:rPr>
          <w:rFonts w:asciiTheme="minorHAnsi" w:hAnsiTheme="minorHAnsi" w:cstheme="minorHAnsi"/>
          <w:sz w:val="22"/>
          <w:szCs w:val="22"/>
        </w:rPr>
        <w:t>in the stipulated time</w:t>
      </w:r>
      <w:r w:rsidR="002D2C8B">
        <w:rPr>
          <w:rFonts w:asciiTheme="minorHAnsi" w:hAnsiTheme="minorHAnsi" w:cstheme="minorHAnsi"/>
          <w:sz w:val="22"/>
          <w:szCs w:val="22"/>
        </w:rPr>
        <w:t>,</w:t>
      </w:r>
      <w:r w:rsidR="00F92634">
        <w:rPr>
          <w:rFonts w:asciiTheme="minorHAnsi" w:hAnsiTheme="minorHAnsi" w:cstheme="minorHAnsi"/>
          <w:sz w:val="22"/>
          <w:szCs w:val="22"/>
        </w:rPr>
        <w:t xml:space="preserve"> company has all the right to terminate my employment at the end of stipulated time</w:t>
      </w:r>
      <w:r w:rsidR="00C31E7E">
        <w:rPr>
          <w:rFonts w:asciiTheme="minorHAnsi" w:hAnsiTheme="minorHAnsi" w:cstheme="minorHAnsi"/>
          <w:sz w:val="22"/>
          <w:szCs w:val="22"/>
        </w:rPr>
        <w:t xml:space="preserve"> without any liability whatsoever</w:t>
      </w:r>
      <w:r w:rsidR="00F92634">
        <w:rPr>
          <w:rFonts w:asciiTheme="minorHAnsi" w:hAnsiTheme="minorHAnsi" w:cstheme="minorHAnsi"/>
          <w:sz w:val="22"/>
          <w:szCs w:val="22"/>
        </w:rPr>
        <w:t>.</w:t>
      </w:r>
    </w:p>
    <w:p w14:paraId="2823E770" w14:textId="77777777" w:rsidR="00A105E2" w:rsidRPr="00F05D69" w:rsidRDefault="00A105E2" w:rsidP="001A52FB">
      <w:pPr>
        <w:spacing w:after="204"/>
        <w:jc w:val="both"/>
        <w:rPr>
          <w:rFonts w:asciiTheme="minorHAnsi" w:hAnsiTheme="minorHAnsi" w:cstheme="minorHAnsi"/>
          <w:sz w:val="22"/>
          <w:szCs w:val="22"/>
        </w:rPr>
      </w:pPr>
    </w:p>
    <w:p w14:paraId="04726C90" w14:textId="77777777" w:rsidR="00EC2E11" w:rsidRPr="00923B80" w:rsidRDefault="00EC2E11" w:rsidP="001A52F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B80">
        <w:rPr>
          <w:rFonts w:asciiTheme="minorHAnsi" w:hAnsiTheme="minorHAnsi" w:cstheme="minorHAnsi"/>
          <w:b/>
          <w:sz w:val="22"/>
          <w:szCs w:val="22"/>
        </w:rPr>
        <w:t>Employee ID</w:t>
      </w:r>
      <w:r w:rsidR="00B32E58" w:rsidRPr="00923B80">
        <w:rPr>
          <w:rFonts w:asciiTheme="minorHAnsi" w:hAnsiTheme="minorHAnsi" w:cstheme="minorHAnsi"/>
          <w:b/>
          <w:sz w:val="22"/>
          <w:szCs w:val="22"/>
        </w:rPr>
        <w:t>:</w:t>
      </w:r>
    </w:p>
    <w:p w14:paraId="34BB7E9F" w14:textId="51220BBE" w:rsidR="00EC2E11" w:rsidRPr="00923B80" w:rsidRDefault="00D8024D" w:rsidP="001A52FB">
      <w:pPr>
        <w:jc w:val="both"/>
        <w:rPr>
          <w:rFonts w:asciiTheme="minorHAnsi" w:hAnsiTheme="minorHAnsi" w:cstheme="minorHAnsi"/>
          <w:b/>
          <w:sz w:val="22"/>
          <w:szCs w:val="22"/>
        </w:rPr>
      </w:pPr>
      <w:ins w:id="3" w:author="Astha Nagre" w:date="2020-03-19T17:30:00Z">
        <w:r w:rsidRPr="00923B80">
          <w:rPr>
            <w:rFonts w:asciiTheme="minorHAnsi" w:hAnsiTheme="minorHAnsi" w:cstheme="minorHAnsi"/>
            <w:b/>
            <w:sz w:val="22"/>
            <w:szCs w:val="22"/>
          </w:rPr>
          <w:t xml:space="preserve">Employee </w:t>
        </w:r>
      </w:ins>
      <w:r w:rsidR="00EC2E11" w:rsidRPr="00923B80">
        <w:rPr>
          <w:rFonts w:asciiTheme="minorHAnsi" w:hAnsiTheme="minorHAnsi" w:cstheme="minorHAnsi"/>
          <w:b/>
          <w:sz w:val="22"/>
          <w:szCs w:val="22"/>
        </w:rPr>
        <w:t>Name</w:t>
      </w:r>
      <w:proofErr w:type="gramStart"/>
      <w:r w:rsidR="00B32E58" w:rsidRPr="00923B80">
        <w:rPr>
          <w:rFonts w:asciiTheme="minorHAnsi" w:hAnsiTheme="minorHAnsi" w:cstheme="minorHAnsi"/>
          <w:b/>
          <w:sz w:val="22"/>
          <w:szCs w:val="22"/>
        </w:rPr>
        <w:t>:</w:t>
      </w:r>
      <w:ins w:id="4" w:author="Astha Nagre" w:date="2020-03-19T19:14:00Z">
        <w:r w:rsidR="00317545" w:rsidRPr="00923B80">
          <w:rPr>
            <w:rFonts w:asciiTheme="minorHAnsi" w:hAnsiTheme="minorHAnsi" w:cstheme="minorHAnsi"/>
            <w:b/>
            <w:sz w:val="22"/>
            <w:szCs w:val="22"/>
          </w:rPr>
          <w:t>_</w:t>
        </w:r>
        <w:proofErr w:type="gramEnd"/>
        <w:r w:rsidR="00317545" w:rsidRPr="00923B80">
          <w:rPr>
            <w:rFonts w:asciiTheme="minorHAnsi" w:hAnsiTheme="minorHAnsi" w:cstheme="minorHAnsi"/>
            <w:b/>
            <w:sz w:val="22"/>
            <w:szCs w:val="22"/>
          </w:rPr>
          <w:t>__________________________</w:t>
        </w:r>
      </w:ins>
    </w:p>
    <w:p w14:paraId="17F556FB" w14:textId="77777777" w:rsidR="00EC2E11" w:rsidRPr="00923B80" w:rsidDel="0099623F" w:rsidRDefault="00EC2E11" w:rsidP="001A52FB">
      <w:pPr>
        <w:jc w:val="both"/>
        <w:rPr>
          <w:del w:id="5" w:author="DELL" w:date="2020-12-26T13:31:00Z"/>
          <w:rFonts w:asciiTheme="minorHAnsi" w:hAnsiTheme="minorHAnsi" w:cstheme="minorHAnsi"/>
          <w:b/>
          <w:sz w:val="22"/>
          <w:szCs w:val="22"/>
        </w:rPr>
      </w:pPr>
    </w:p>
    <w:p w14:paraId="3A169E05" w14:textId="64424E27" w:rsidR="00B32E58" w:rsidRPr="00923B80" w:rsidDel="0099623F" w:rsidRDefault="00B32E58" w:rsidP="001A52FB">
      <w:pPr>
        <w:jc w:val="both"/>
        <w:rPr>
          <w:del w:id="6" w:author="DELL" w:date="2020-12-26T13:31:00Z"/>
          <w:rFonts w:asciiTheme="minorHAnsi" w:hAnsiTheme="minorHAnsi" w:cstheme="minorHAnsi"/>
          <w:b/>
          <w:sz w:val="22"/>
          <w:szCs w:val="22"/>
        </w:rPr>
      </w:pPr>
    </w:p>
    <w:p w14:paraId="10B9008F" w14:textId="5EBD09A7" w:rsidR="00B32E58" w:rsidRPr="00923B80" w:rsidDel="0099623F" w:rsidRDefault="00B32E58" w:rsidP="001A52FB">
      <w:pPr>
        <w:jc w:val="both"/>
        <w:rPr>
          <w:del w:id="7" w:author="DELL" w:date="2020-12-26T13:31:00Z"/>
          <w:rFonts w:asciiTheme="minorHAnsi" w:hAnsiTheme="minorHAnsi" w:cstheme="minorHAnsi"/>
          <w:b/>
          <w:sz w:val="22"/>
          <w:szCs w:val="22"/>
        </w:rPr>
      </w:pPr>
    </w:p>
    <w:p w14:paraId="24572027" w14:textId="7554FA6F" w:rsidR="00EC2E11" w:rsidRPr="00923B80" w:rsidRDefault="00D8024D" w:rsidP="001A52FB">
      <w:pPr>
        <w:jc w:val="both"/>
        <w:rPr>
          <w:ins w:id="8" w:author="Astha Nagre" w:date="2020-03-19T19:14:00Z"/>
          <w:rFonts w:asciiTheme="minorHAnsi" w:hAnsiTheme="minorHAnsi" w:cstheme="minorHAnsi"/>
          <w:b/>
          <w:sz w:val="22"/>
          <w:szCs w:val="22"/>
        </w:rPr>
      </w:pPr>
      <w:proofErr w:type="spellStart"/>
      <w:ins w:id="9" w:author="Astha Nagre" w:date="2020-03-19T17:30:00Z">
        <w:r w:rsidRPr="00923B80">
          <w:rPr>
            <w:rFonts w:asciiTheme="minorHAnsi" w:hAnsiTheme="minorHAnsi" w:cstheme="minorHAnsi"/>
            <w:b/>
            <w:sz w:val="22"/>
            <w:szCs w:val="22"/>
          </w:rPr>
          <w:t>Emp</w:t>
        </w:r>
        <w:proofErr w:type="spellEnd"/>
        <w:r w:rsidRPr="00923B80">
          <w:rPr>
            <w:rFonts w:asciiTheme="minorHAnsi" w:hAnsiTheme="minorHAnsi" w:cstheme="minorHAnsi"/>
            <w:b/>
            <w:sz w:val="22"/>
            <w:szCs w:val="22"/>
          </w:rPr>
          <w:t xml:space="preserve"> </w:t>
        </w:r>
      </w:ins>
      <w:r w:rsidR="00EC2E11" w:rsidRPr="00923B80">
        <w:rPr>
          <w:rFonts w:asciiTheme="minorHAnsi" w:hAnsiTheme="minorHAnsi" w:cstheme="minorHAnsi"/>
          <w:b/>
          <w:sz w:val="22"/>
          <w:szCs w:val="22"/>
        </w:rPr>
        <w:t>Signature</w:t>
      </w:r>
      <w:ins w:id="10" w:author="Astha Nagre" w:date="2020-03-19T19:14:00Z">
        <w:r w:rsidR="00317545" w:rsidRPr="00923B80">
          <w:rPr>
            <w:rFonts w:asciiTheme="minorHAnsi" w:hAnsiTheme="minorHAnsi" w:cstheme="minorHAnsi"/>
            <w:b/>
            <w:sz w:val="22"/>
            <w:szCs w:val="22"/>
          </w:rPr>
          <w:t>: ___</w:t>
        </w:r>
      </w:ins>
      <w:bookmarkStart w:id="11" w:name="_GoBack"/>
      <w:ins w:id="12" w:author="DELL" w:date="2020-12-26T13:29:00Z">
        <w:r w:rsidR="00CF66D1">
          <w:rPr>
            <w:rFonts w:asciiTheme="minorHAnsi" w:hAnsiTheme="minorHAnsi" w:cstheme="minorHAnsi"/>
            <w:b/>
            <w:noProof/>
            <w:sz w:val="22"/>
            <w:szCs w:val="22"/>
            <w:lang w:val="en-IN" w:eastAsia="en-IN"/>
          </w:rPr>
          <w:drawing>
            <wp:inline distT="0" distB="0" distL="0" distR="0" wp14:anchorId="58186BE9" wp14:editId="5854D819">
              <wp:extent cx="1209675" cy="395731"/>
              <wp:effectExtent l="0" t="0" r="0" b="444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0001.jp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675" cy="3957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End w:id="11"/>
      <w:ins w:id="13" w:author="Astha Nagre" w:date="2020-03-19T19:14:00Z">
        <w:r w:rsidR="00317545" w:rsidRPr="00923B80">
          <w:rPr>
            <w:rFonts w:asciiTheme="minorHAnsi" w:hAnsiTheme="minorHAnsi" w:cstheme="minorHAnsi"/>
            <w:b/>
            <w:sz w:val="22"/>
            <w:szCs w:val="22"/>
          </w:rPr>
          <w:t>_________________________</w:t>
        </w:r>
      </w:ins>
    </w:p>
    <w:p w14:paraId="76C1F10E" w14:textId="77777777" w:rsidR="00317545" w:rsidRPr="00923B80" w:rsidRDefault="00317545" w:rsidP="001A52F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D794678" w14:textId="666BFAE6" w:rsidR="00BF600E" w:rsidRPr="00923B80" w:rsidRDefault="00EC2E11" w:rsidP="001A52F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923B80">
        <w:rPr>
          <w:rFonts w:asciiTheme="minorHAnsi" w:hAnsiTheme="minorHAnsi" w:cstheme="minorHAnsi"/>
          <w:b/>
          <w:sz w:val="22"/>
          <w:szCs w:val="22"/>
        </w:rPr>
        <w:t>Date</w:t>
      </w:r>
      <w:ins w:id="14" w:author="Astha Nagre" w:date="2020-03-19T17:30:00Z">
        <w:r w:rsidR="00D8024D" w:rsidRPr="00923B80">
          <w:rPr>
            <w:rFonts w:asciiTheme="minorHAnsi" w:hAnsiTheme="minorHAnsi" w:cstheme="minorHAnsi"/>
            <w:b/>
            <w:sz w:val="22"/>
            <w:szCs w:val="22"/>
          </w:rPr>
          <w:t xml:space="preserve"> of Joining</w:t>
        </w:r>
      </w:ins>
      <w:r w:rsidRPr="00923B80">
        <w:rPr>
          <w:rFonts w:asciiTheme="minorHAnsi" w:hAnsiTheme="minorHAnsi" w:cstheme="minorHAnsi"/>
          <w:b/>
          <w:sz w:val="22"/>
          <w:szCs w:val="22"/>
        </w:rPr>
        <w:t>:</w:t>
      </w:r>
      <w:r w:rsidR="00A105E2" w:rsidRPr="00923B80">
        <w:rPr>
          <w:rFonts w:asciiTheme="minorHAnsi" w:hAnsiTheme="minorHAnsi" w:cstheme="minorHAnsi"/>
          <w:b/>
          <w:sz w:val="22"/>
          <w:szCs w:val="22"/>
        </w:rPr>
        <w:t xml:space="preserve"> </w:t>
      </w:r>
      <w:ins w:id="15" w:author="Astha Nagre" w:date="2020-03-19T19:14:00Z">
        <w:r w:rsidR="00317545" w:rsidRPr="00923B80">
          <w:rPr>
            <w:rFonts w:asciiTheme="minorHAnsi" w:hAnsiTheme="minorHAnsi" w:cstheme="minorHAnsi"/>
            <w:b/>
            <w:sz w:val="22"/>
            <w:szCs w:val="22"/>
          </w:rPr>
          <w:t>___</w:t>
        </w:r>
      </w:ins>
      <w:ins w:id="16" w:author="DELL" w:date="2020-12-26T13:30:00Z">
        <w:r w:rsidR="00CF66D1">
          <w:rPr>
            <w:rFonts w:asciiTheme="minorHAnsi" w:hAnsiTheme="minorHAnsi" w:cstheme="minorHAnsi"/>
            <w:b/>
            <w:sz w:val="22"/>
            <w:szCs w:val="22"/>
          </w:rPr>
          <w:t>28/12/2020</w:t>
        </w:r>
      </w:ins>
      <w:ins w:id="17" w:author="Astha Nagre" w:date="2020-03-19T19:14:00Z">
        <w:r w:rsidR="00317545" w:rsidRPr="00923B80">
          <w:rPr>
            <w:rFonts w:asciiTheme="minorHAnsi" w:hAnsiTheme="minorHAnsi" w:cstheme="minorHAnsi"/>
            <w:b/>
            <w:sz w:val="22"/>
            <w:szCs w:val="22"/>
          </w:rPr>
          <w:t>_________________________</w:t>
        </w:r>
      </w:ins>
    </w:p>
    <w:sectPr w:rsidR="00BF600E" w:rsidRPr="00923B80" w:rsidSect="00DD20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275" w:right="720" w:bottom="720" w:left="1276" w:header="44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06B90" w14:textId="77777777" w:rsidR="005B0DA5" w:rsidRDefault="005B0DA5">
      <w:r>
        <w:separator/>
      </w:r>
    </w:p>
  </w:endnote>
  <w:endnote w:type="continuationSeparator" w:id="0">
    <w:p w14:paraId="11D2CD51" w14:textId="77777777" w:rsidR="005B0DA5" w:rsidRDefault="005B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6FA66" w14:textId="77777777" w:rsidR="008343DC" w:rsidRDefault="008343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F6797" w14:textId="77777777" w:rsidR="007D0D83" w:rsidRPr="00646D57" w:rsidRDefault="007D0D83" w:rsidP="001F4519">
    <w:pPr>
      <w:pStyle w:val="Footer"/>
      <w:tabs>
        <w:tab w:val="clear" w:pos="4680"/>
        <w:tab w:val="clear" w:pos="9360"/>
      </w:tabs>
      <w:rPr>
        <w:rFonts w:ascii="Arial" w:hAnsi="Arial" w:cs="Arial"/>
        <w:sz w:val="18"/>
        <w:szCs w:val="18"/>
      </w:rPr>
    </w:pPr>
    <w:r>
      <w:rPr>
        <w:rFonts w:ascii="Cambria" w:hAnsi="Cambria"/>
        <w:bCs/>
        <w:noProof/>
        <w:sz w:val="20"/>
        <w:szCs w:val="20"/>
      </w:rPr>
      <w:t xml:space="preserve">  </w:t>
    </w:r>
    <w:r>
      <w:rPr>
        <w:noProof/>
        <w:lang w:val="en-IN" w:eastAsia="en-IN"/>
      </w:rPr>
      <w:drawing>
        <wp:inline distT="0" distB="0" distL="0" distR="0" wp14:anchorId="3690A37A" wp14:editId="65DC43BA">
          <wp:extent cx="419100" cy="228600"/>
          <wp:effectExtent l="0" t="0" r="0" b="0"/>
          <wp:docPr id="9" name="Picture 9" descr="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97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mbria" w:hAnsi="Cambria"/>
        <w:bCs/>
        <w:noProof/>
        <w:sz w:val="20"/>
        <w:szCs w:val="20"/>
      </w:rPr>
      <w:t xml:space="preserve">                                             </w:t>
    </w:r>
    <w:r>
      <w:rPr>
        <w:rFonts w:ascii="Cambria" w:hAnsi="Cambria"/>
        <w:bCs/>
        <w:noProof/>
        <w:sz w:val="20"/>
        <w:szCs w:val="20"/>
      </w:rPr>
      <w:tab/>
      <w:t xml:space="preserve">    </w:t>
    </w:r>
    <w:r>
      <w:rPr>
        <w:rFonts w:ascii="Cambria" w:hAnsi="Cambria"/>
        <w:bCs/>
        <w:noProof/>
        <w:sz w:val="20"/>
        <w:szCs w:val="20"/>
      </w:rPr>
      <w:tab/>
    </w:r>
    <w:r>
      <w:t xml:space="preserve">           </w:t>
    </w:r>
    <w:r w:rsidR="001F4519">
      <w:t xml:space="preserve">                               </w:t>
    </w:r>
    <w:r>
      <w:t xml:space="preserve">                                       </w:t>
    </w:r>
    <w:r w:rsidR="001F4519">
      <w:rPr>
        <w:sz w:val="20"/>
        <w:szCs w:val="20"/>
      </w:rPr>
      <w:t>www.z</w:t>
    </w:r>
    <w:r w:rsidR="001F4519" w:rsidRPr="001F4519">
      <w:rPr>
        <w:sz w:val="20"/>
        <w:szCs w:val="20"/>
      </w:rPr>
      <w:t>ensar.com</w:t>
    </w:r>
  </w:p>
  <w:p w14:paraId="4135FB93" w14:textId="77777777" w:rsidR="007D0D83" w:rsidRDefault="007D0D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6F826" w14:textId="77777777" w:rsidR="008343DC" w:rsidRDefault="008343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F1FCB" w14:textId="77777777" w:rsidR="005B0DA5" w:rsidRDefault="005B0DA5">
      <w:bookmarkStart w:id="0" w:name="_Hlk513192507"/>
      <w:bookmarkEnd w:id="0"/>
      <w:r>
        <w:separator/>
      </w:r>
    </w:p>
  </w:footnote>
  <w:footnote w:type="continuationSeparator" w:id="0">
    <w:p w14:paraId="5E2D655D" w14:textId="77777777" w:rsidR="005B0DA5" w:rsidRDefault="005B0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9D533" w14:textId="77777777" w:rsidR="008343DC" w:rsidRDefault="008343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09D81" w14:textId="77777777" w:rsidR="008343DC" w:rsidRPr="00646D57" w:rsidRDefault="008343DC" w:rsidP="008343DC">
    <w:pPr>
      <w:pStyle w:val="Header"/>
      <w:tabs>
        <w:tab w:val="left" w:pos="2985"/>
        <w:tab w:val="right" w:pos="9072"/>
        <w:tab w:val="left" w:pos="9598"/>
        <w:tab w:val="left" w:pos="9639"/>
      </w:tabs>
      <w:rPr>
        <w:rFonts w:ascii="Arial" w:hAnsi="Arial" w:cs="Arial"/>
        <w:noProof/>
        <w:sz w:val="16"/>
        <w:szCs w:val="16"/>
        <w:lang w:bidi="hi-I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CD230" w14:textId="77777777" w:rsidR="008343DC" w:rsidRDefault="008343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202D"/>
    <w:multiLevelType w:val="hybridMultilevel"/>
    <w:tmpl w:val="986E3D1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56211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D438C3"/>
    <w:multiLevelType w:val="hybridMultilevel"/>
    <w:tmpl w:val="9A181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36854"/>
    <w:multiLevelType w:val="hybridMultilevel"/>
    <w:tmpl w:val="644C5148"/>
    <w:lvl w:ilvl="0" w:tplc="8E04BE7E">
      <w:start w:val="2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BA5ECF"/>
    <w:multiLevelType w:val="hybridMultilevel"/>
    <w:tmpl w:val="DB445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13A62"/>
    <w:multiLevelType w:val="hybridMultilevel"/>
    <w:tmpl w:val="7A5E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B1B"/>
    <w:multiLevelType w:val="hybridMultilevel"/>
    <w:tmpl w:val="D8EC509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>
    <w:nsid w:val="4ADF1B14"/>
    <w:multiLevelType w:val="hybridMultilevel"/>
    <w:tmpl w:val="7A5EFF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875D0D"/>
    <w:multiLevelType w:val="hybridMultilevel"/>
    <w:tmpl w:val="50B6D94E"/>
    <w:lvl w:ilvl="0" w:tplc="8690B0EE">
      <w:start w:val="2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46708D"/>
    <w:multiLevelType w:val="hybridMultilevel"/>
    <w:tmpl w:val="37AAC14E"/>
    <w:lvl w:ilvl="0" w:tplc="00503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B3C5507"/>
    <w:multiLevelType w:val="hybridMultilevel"/>
    <w:tmpl w:val="48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C1F6D"/>
    <w:multiLevelType w:val="hybridMultilevel"/>
    <w:tmpl w:val="37AAC14E"/>
    <w:lvl w:ilvl="0" w:tplc="00503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5F52EA6"/>
    <w:multiLevelType w:val="hybridMultilevel"/>
    <w:tmpl w:val="A046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37652"/>
    <w:multiLevelType w:val="hybridMultilevel"/>
    <w:tmpl w:val="932C92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084839"/>
    <w:multiLevelType w:val="hybridMultilevel"/>
    <w:tmpl w:val="37AAC14E"/>
    <w:lvl w:ilvl="0" w:tplc="00503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tha Nagre">
    <w15:presenceInfo w15:providerId="AD" w15:userId="S::astha.nagre@zensar.com::77b269fe-d07d-4867-951f-194bf35d99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65"/>
    <w:rsid w:val="00023606"/>
    <w:rsid w:val="00037D4C"/>
    <w:rsid w:val="00042F02"/>
    <w:rsid w:val="00045EEF"/>
    <w:rsid w:val="00046B09"/>
    <w:rsid w:val="00056595"/>
    <w:rsid w:val="000606C2"/>
    <w:rsid w:val="000777E2"/>
    <w:rsid w:val="000848D9"/>
    <w:rsid w:val="00085B9C"/>
    <w:rsid w:val="00087A43"/>
    <w:rsid w:val="00090058"/>
    <w:rsid w:val="000A3081"/>
    <w:rsid w:val="000A6846"/>
    <w:rsid w:val="000A7B65"/>
    <w:rsid w:val="000B0A73"/>
    <w:rsid w:val="000C0F51"/>
    <w:rsid w:val="000C296D"/>
    <w:rsid w:val="000D1396"/>
    <w:rsid w:val="000D5533"/>
    <w:rsid w:val="000D5C11"/>
    <w:rsid w:val="000E2830"/>
    <w:rsid w:val="000E3619"/>
    <w:rsid w:val="000F08AA"/>
    <w:rsid w:val="00107647"/>
    <w:rsid w:val="00115AA4"/>
    <w:rsid w:val="001366E7"/>
    <w:rsid w:val="0015061A"/>
    <w:rsid w:val="00171361"/>
    <w:rsid w:val="00191E0A"/>
    <w:rsid w:val="001927FF"/>
    <w:rsid w:val="00194B7F"/>
    <w:rsid w:val="00195819"/>
    <w:rsid w:val="001973EE"/>
    <w:rsid w:val="001A52FB"/>
    <w:rsid w:val="001B7290"/>
    <w:rsid w:val="001C4964"/>
    <w:rsid w:val="001C498E"/>
    <w:rsid w:val="001F4519"/>
    <w:rsid w:val="001F598C"/>
    <w:rsid w:val="00216A72"/>
    <w:rsid w:val="00224643"/>
    <w:rsid w:val="00224D58"/>
    <w:rsid w:val="00227382"/>
    <w:rsid w:val="002322F5"/>
    <w:rsid w:val="00237BDC"/>
    <w:rsid w:val="00247E6C"/>
    <w:rsid w:val="00256543"/>
    <w:rsid w:val="00266B59"/>
    <w:rsid w:val="0027734F"/>
    <w:rsid w:val="002A3782"/>
    <w:rsid w:val="002D2C8B"/>
    <w:rsid w:val="00317545"/>
    <w:rsid w:val="003177C4"/>
    <w:rsid w:val="00322D38"/>
    <w:rsid w:val="00337D66"/>
    <w:rsid w:val="00352C41"/>
    <w:rsid w:val="00365335"/>
    <w:rsid w:val="00372F14"/>
    <w:rsid w:val="0038180B"/>
    <w:rsid w:val="003A371D"/>
    <w:rsid w:val="003A4974"/>
    <w:rsid w:val="003B4EF9"/>
    <w:rsid w:val="003C3B60"/>
    <w:rsid w:val="003C5528"/>
    <w:rsid w:val="003D51F2"/>
    <w:rsid w:val="003F28CE"/>
    <w:rsid w:val="0040111E"/>
    <w:rsid w:val="00421C79"/>
    <w:rsid w:val="00424968"/>
    <w:rsid w:val="00425576"/>
    <w:rsid w:val="004338FF"/>
    <w:rsid w:val="00456995"/>
    <w:rsid w:val="0046609A"/>
    <w:rsid w:val="00466A7F"/>
    <w:rsid w:val="0047226F"/>
    <w:rsid w:val="00475D6C"/>
    <w:rsid w:val="00491077"/>
    <w:rsid w:val="00491E49"/>
    <w:rsid w:val="00497499"/>
    <w:rsid w:val="004A06D0"/>
    <w:rsid w:val="00507922"/>
    <w:rsid w:val="00507D68"/>
    <w:rsid w:val="00510ACA"/>
    <w:rsid w:val="00521DA6"/>
    <w:rsid w:val="00544A56"/>
    <w:rsid w:val="0055488E"/>
    <w:rsid w:val="00554F29"/>
    <w:rsid w:val="005B0DA5"/>
    <w:rsid w:val="005B575C"/>
    <w:rsid w:val="005D0ED3"/>
    <w:rsid w:val="005E446D"/>
    <w:rsid w:val="006063B0"/>
    <w:rsid w:val="006063FA"/>
    <w:rsid w:val="006156F8"/>
    <w:rsid w:val="006311D5"/>
    <w:rsid w:val="00644DC9"/>
    <w:rsid w:val="00654415"/>
    <w:rsid w:val="00662359"/>
    <w:rsid w:val="00680D25"/>
    <w:rsid w:val="006833FD"/>
    <w:rsid w:val="00685B8C"/>
    <w:rsid w:val="006924E7"/>
    <w:rsid w:val="006A6226"/>
    <w:rsid w:val="006B79C3"/>
    <w:rsid w:val="006C4DF7"/>
    <w:rsid w:val="006E0ADE"/>
    <w:rsid w:val="007112AB"/>
    <w:rsid w:val="007330D8"/>
    <w:rsid w:val="00744EEC"/>
    <w:rsid w:val="00751AC6"/>
    <w:rsid w:val="007543A8"/>
    <w:rsid w:val="00760265"/>
    <w:rsid w:val="0076504A"/>
    <w:rsid w:val="007679E6"/>
    <w:rsid w:val="00774216"/>
    <w:rsid w:val="00782E17"/>
    <w:rsid w:val="0079153C"/>
    <w:rsid w:val="007924A4"/>
    <w:rsid w:val="007A6784"/>
    <w:rsid w:val="007C3425"/>
    <w:rsid w:val="007D0D83"/>
    <w:rsid w:val="007D34A2"/>
    <w:rsid w:val="007E3EC7"/>
    <w:rsid w:val="007F1387"/>
    <w:rsid w:val="007F256C"/>
    <w:rsid w:val="007F34D6"/>
    <w:rsid w:val="007F3D2C"/>
    <w:rsid w:val="007F7181"/>
    <w:rsid w:val="00802E9D"/>
    <w:rsid w:val="008052AE"/>
    <w:rsid w:val="00810396"/>
    <w:rsid w:val="008125C7"/>
    <w:rsid w:val="008174F7"/>
    <w:rsid w:val="00826A43"/>
    <w:rsid w:val="00833B45"/>
    <w:rsid w:val="008343DC"/>
    <w:rsid w:val="008362F9"/>
    <w:rsid w:val="008627B6"/>
    <w:rsid w:val="00872F6B"/>
    <w:rsid w:val="00885486"/>
    <w:rsid w:val="008A367A"/>
    <w:rsid w:val="008A3E9A"/>
    <w:rsid w:val="008B3A90"/>
    <w:rsid w:val="008C219C"/>
    <w:rsid w:val="008C4C34"/>
    <w:rsid w:val="008D5EB6"/>
    <w:rsid w:val="008E313E"/>
    <w:rsid w:val="008E616A"/>
    <w:rsid w:val="008F0419"/>
    <w:rsid w:val="00916DF2"/>
    <w:rsid w:val="00923B80"/>
    <w:rsid w:val="00925C8A"/>
    <w:rsid w:val="00927BE0"/>
    <w:rsid w:val="0093244E"/>
    <w:rsid w:val="009440C7"/>
    <w:rsid w:val="00970ABB"/>
    <w:rsid w:val="009777FC"/>
    <w:rsid w:val="0099623F"/>
    <w:rsid w:val="009A5B56"/>
    <w:rsid w:val="009C0E1E"/>
    <w:rsid w:val="009D0B7D"/>
    <w:rsid w:val="009D5868"/>
    <w:rsid w:val="00A105E2"/>
    <w:rsid w:val="00A1288D"/>
    <w:rsid w:val="00A62C4A"/>
    <w:rsid w:val="00A70071"/>
    <w:rsid w:val="00A8134C"/>
    <w:rsid w:val="00A82F9A"/>
    <w:rsid w:val="00A861FA"/>
    <w:rsid w:val="00A87EC0"/>
    <w:rsid w:val="00A90468"/>
    <w:rsid w:val="00A96219"/>
    <w:rsid w:val="00AA5FAA"/>
    <w:rsid w:val="00AB44DA"/>
    <w:rsid w:val="00AB4EA2"/>
    <w:rsid w:val="00AB6842"/>
    <w:rsid w:val="00AD2003"/>
    <w:rsid w:val="00AE3D65"/>
    <w:rsid w:val="00AE5218"/>
    <w:rsid w:val="00AF615A"/>
    <w:rsid w:val="00B011FA"/>
    <w:rsid w:val="00B13655"/>
    <w:rsid w:val="00B22442"/>
    <w:rsid w:val="00B25CC3"/>
    <w:rsid w:val="00B32E58"/>
    <w:rsid w:val="00B51733"/>
    <w:rsid w:val="00B54609"/>
    <w:rsid w:val="00B604A7"/>
    <w:rsid w:val="00B747DC"/>
    <w:rsid w:val="00B86FAC"/>
    <w:rsid w:val="00B95519"/>
    <w:rsid w:val="00BB1E64"/>
    <w:rsid w:val="00BB3E5C"/>
    <w:rsid w:val="00BC01CF"/>
    <w:rsid w:val="00BC2C6D"/>
    <w:rsid w:val="00BC4C9C"/>
    <w:rsid w:val="00BC7014"/>
    <w:rsid w:val="00BC77C7"/>
    <w:rsid w:val="00BD3807"/>
    <w:rsid w:val="00BD6FE7"/>
    <w:rsid w:val="00BE04E3"/>
    <w:rsid w:val="00BF600E"/>
    <w:rsid w:val="00C17616"/>
    <w:rsid w:val="00C228C2"/>
    <w:rsid w:val="00C313FD"/>
    <w:rsid w:val="00C31E7E"/>
    <w:rsid w:val="00C32E0B"/>
    <w:rsid w:val="00C33D70"/>
    <w:rsid w:val="00C37432"/>
    <w:rsid w:val="00C5429B"/>
    <w:rsid w:val="00C618C5"/>
    <w:rsid w:val="00C6484A"/>
    <w:rsid w:val="00C70783"/>
    <w:rsid w:val="00C7108D"/>
    <w:rsid w:val="00C7134C"/>
    <w:rsid w:val="00C71F11"/>
    <w:rsid w:val="00C82AE4"/>
    <w:rsid w:val="00C93CF8"/>
    <w:rsid w:val="00CB479B"/>
    <w:rsid w:val="00CF1204"/>
    <w:rsid w:val="00CF66D1"/>
    <w:rsid w:val="00D13F8E"/>
    <w:rsid w:val="00D372BF"/>
    <w:rsid w:val="00D3760C"/>
    <w:rsid w:val="00D502CB"/>
    <w:rsid w:val="00D540A4"/>
    <w:rsid w:val="00D54766"/>
    <w:rsid w:val="00D61ACD"/>
    <w:rsid w:val="00D8024D"/>
    <w:rsid w:val="00D8447F"/>
    <w:rsid w:val="00D936C6"/>
    <w:rsid w:val="00D93ED9"/>
    <w:rsid w:val="00DC3394"/>
    <w:rsid w:val="00DD20F3"/>
    <w:rsid w:val="00DD5DD1"/>
    <w:rsid w:val="00DE7750"/>
    <w:rsid w:val="00DF4E0E"/>
    <w:rsid w:val="00E0743B"/>
    <w:rsid w:val="00E12175"/>
    <w:rsid w:val="00E15D36"/>
    <w:rsid w:val="00E225E4"/>
    <w:rsid w:val="00E26ACC"/>
    <w:rsid w:val="00E56E29"/>
    <w:rsid w:val="00E61F06"/>
    <w:rsid w:val="00E8478F"/>
    <w:rsid w:val="00EA6C4A"/>
    <w:rsid w:val="00EB55B5"/>
    <w:rsid w:val="00EC21D4"/>
    <w:rsid w:val="00EC2E11"/>
    <w:rsid w:val="00EC6A96"/>
    <w:rsid w:val="00EF7B0A"/>
    <w:rsid w:val="00F20DB4"/>
    <w:rsid w:val="00F31C9C"/>
    <w:rsid w:val="00F709A8"/>
    <w:rsid w:val="00F81E9D"/>
    <w:rsid w:val="00F92634"/>
    <w:rsid w:val="00FB2037"/>
    <w:rsid w:val="00FC517C"/>
    <w:rsid w:val="00FD19DD"/>
    <w:rsid w:val="00FE5F5F"/>
    <w:rsid w:val="00FF3F4B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8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6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B65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A7B65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A7B6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65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71F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1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F138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3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365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0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2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24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24D"/>
    <w:rPr>
      <w:rFonts w:ascii="Times New Roman" w:eastAsia="Times New Roman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B6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B65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A7B65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A7B6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65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71F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1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F138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38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365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0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2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24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24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rpglounge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 Access Software Dev Pvt Ltd.,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amariyappa</dc:creator>
  <cp:lastModifiedBy>DELL</cp:lastModifiedBy>
  <cp:revision>3</cp:revision>
  <cp:lastPrinted>2020-03-19T14:25:00Z</cp:lastPrinted>
  <dcterms:created xsi:type="dcterms:W3CDTF">2020-12-26T08:01:00Z</dcterms:created>
  <dcterms:modified xsi:type="dcterms:W3CDTF">2020-12-26T08:01:00Z</dcterms:modified>
</cp:coreProperties>
</file>